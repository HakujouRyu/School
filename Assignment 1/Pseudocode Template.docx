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CSE 1321 Spring 2019 – Assignment 1 Template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Read the Problem Solving Guide thoroughly. First, you have to understand the process. You must use this method to write the pseudocode for assignment 1 - pseudocode.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Complete Assignment 1 - pseudocode based on the guide, use the following template to write your answers:</w:t>
      </w:r>
    </w:p>
    <w:p w:rsidR="00000000" w:rsidDel="00000000" w:rsidP="00000000" w:rsidRDefault="00000000" w:rsidRPr="00000000" w14:paraId="00000004">
      <w:pPr>
        <w:jc w:val="both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problem: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Plan: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ins w:author="Svetlana Peltsverger" w:id="0" w:date="2018-10-25T13:51:00Z"/>
        </w:rPr>
        <w:sectPr>
          <w:type w:val="continuous"/>
          <w:pgSz w:h="15840" w:w="12240"/>
          <w:pgMar w:bottom="1440" w:top="1440" w:left="1440" w:right="1440" w:header="720" w:footer="720"/>
        </w:sectPr>
      </w:pPr>
      <w:ins w:author="Svetlana Peltsverger" w:id="0" w:date="2018-10-25T13:51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jc w:val="both"/>
        <w:rPr>
          <w:ins w:author="Svetlana Peltsverger" w:id="0" w:date="2018-10-25T13:51:00Z"/>
        </w:rPr>
        <w:sectPr>
          <w:type w:val="continuous"/>
          <w:pgSz w:h="15840" w:w="12240"/>
          <w:pgMar w:bottom="1440" w:top="1440" w:left="1440" w:right="1440" w:header="720" w:footer="720"/>
        </w:sectPr>
      </w:pPr>
      <w:ins w:author="Svetlana Peltsverger" w:id="0" w:date="2018-10-25T13:51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Plan: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ns w:author="Svetlana Peltsverger" w:id="1" w:date="2018-10-25T13:51:00Z"/>
        </w:rPr>
        <w:sectPr>
          <w:type w:val="continuous"/>
          <w:pgSz w:h="15840" w:w="12240"/>
          <w:pgMar w:bottom="1440" w:top="1440" w:left="1440" w:right="1440" w:header="720" w:footer="720"/>
        </w:sectPr>
      </w:pPr>
      <w:ins w:author="Svetlana Peltsverger" w:id="1" w:date="2018-10-25T13:51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Complete the evaluation below: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Q1: Did the pseudocode exercise help you to understand the requirements and solve the problem faster?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Q2: Do you think that you could have fewer challenges with the assignments if this guide was introduced to you at the beginning of the semester?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Q3: What did you like about this pseudocode guide and the iterative method of solving problems?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Your Response: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Q4: What can be improved about this pseudocode guide?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Your response: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